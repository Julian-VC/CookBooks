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CC8F81F" w14:textId="77777777" w:rsidR="00AA72BE" w:rsidRDefault="00AA72BE"/>
    <w:p w14:paraId="3D5D49B1" w14:textId="77777777" w:rsidR="00AA72BE" w:rsidRDefault="00AA72BE"/>
    <w:p w14:paraId="641A9AB1" w14:textId="77777777" w:rsidR="00AA72BE" w:rsidRDefault="00AA72BE"/>
    <w:p w14:paraId="1CEF7020" w14:textId="77777777" w:rsidR="00AA72BE" w:rsidRDefault="00AA72BE"/>
    <w:p w14:paraId="0119615B" w14:textId="77777777" w:rsidR="00AA72BE" w:rsidRDefault="00AA72BE"/>
    <w:p w14:paraId="3347BC8E" w14:textId="77777777" w:rsidR="00AA72BE" w:rsidRDefault="00AA72BE"/>
    <w:p w14:paraId="2E5D3F13" w14:textId="77777777" w:rsidR="00AA72BE" w:rsidRDefault="00AA72BE"/>
    <w:p w14:paraId="481EA56E" w14:textId="77777777" w:rsidR="00AA72BE" w:rsidRDefault="00AA72BE"/>
    <w:p w14:paraId="5946C870" w14:textId="77777777" w:rsidR="00AA72BE" w:rsidRDefault="00AA72BE"/>
    <w:p w14:paraId="353F609B" w14:textId="77777777" w:rsidR="00AA72BE" w:rsidRDefault="00AA72BE"/>
    <w:p w14:paraId="26C46570" w14:textId="77777777" w:rsidR="00AA72BE" w:rsidRDefault="00AA72BE"/>
    <w:p w14:paraId="6BE64BBB" w14:textId="77777777" w:rsidR="00AA72BE" w:rsidRDefault="00AA72BE"/>
    <w:p w14:paraId="25D2A083" w14:textId="77777777" w:rsidR="00AA72BE" w:rsidRDefault="00AA72BE"/>
    <w:p w14:paraId="7051D547" w14:textId="77777777" w:rsidR="00AA72BE" w:rsidRDefault="00C51BFF">
      <w:pPr>
        <w:rPr>
          <w:sz w:val="56"/>
          <w:szCs w:val="56"/>
        </w:rPr>
      </w:pPr>
      <w:r>
        <w:tab/>
      </w:r>
      <w:r>
        <w:tab/>
      </w:r>
      <w:r>
        <w:tab/>
      </w:r>
      <w:r>
        <w:tab/>
      </w:r>
      <w:r>
        <w:tab/>
      </w:r>
      <w:r>
        <w:rPr>
          <w:sz w:val="72"/>
          <w:szCs w:val="72"/>
        </w:rPr>
        <w:tab/>
        <w:t xml:space="preserve">Entrevista </w:t>
      </w:r>
    </w:p>
    <w:p w14:paraId="18334A00" w14:textId="77777777" w:rsidR="00AA72BE" w:rsidRDefault="00AA72BE">
      <w:pPr>
        <w:rPr>
          <w:sz w:val="56"/>
          <w:szCs w:val="56"/>
        </w:rPr>
      </w:pPr>
    </w:p>
    <w:p w14:paraId="4BD062E9" w14:textId="77777777" w:rsidR="00AA72BE" w:rsidRDefault="00C51BFF">
      <w:pPr>
        <w:ind w:left="2836" w:firstLine="709"/>
      </w:pPr>
      <w:proofErr w:type="gramStart"/>
      <w:r>
        <w:rPr>
          <w:sz w:val="52"/>
          <w:szCs w:val="52"/>
        </w:rPr>
        <w:t>Proyecto :</w:t>
      </w:r>
      <w:proofErr w:type="spellStart"/>
      <w:r>
        <w:rPr>
          <w:sz w:val="52"/>
          <w:szCs w:val="52"/>
        </w:rPr>
        <w:t>CookBook</w:t>
      </w:r>
      <w:proofErr w:type="spellEnd"/>
      <w:proofErr w:type="gramEnd"/>
    </w:p>
    <w:p w14:paraId="71C28BB4" w14:textId="77777777" w:rsidR="00AA72BE" w:rsidRDefault="00AA72BE"/>
    <w:p w14:paraId="39AD236E" w14:textId="77777777" w:rsidR="00AA72BE" w:rsidRDefault="00AA72BE"/>
    <w:p w14:paraId="18056116" w14:textId="77777777" w:rsidR="00AA72BE" w:rsidRDefault="00AA72BE"/>
    <w:p w14:paraId="50A9CC7D" w14:textId="77777777" w:rsidR="00AA72BE" w:rsidRDefault="00AA72BE"/>
    <w:p w14:paraId="6A26A476" w14:textId="77777777" w:rsidR="00AA72BE" w:rsidRDefault="00AA72BE"/>
    <w:p w14:paraId="3CE6F509" w14:textId="77777777" w:rsidR="00AA72BE" w:rsidRDefault="00AA72BE"/>
    <w:p w14:paraId="604834C1" w14:textId="77777777" w:rsidR="00AA72BE" w:rsidRDefault="00AA72BE"/>
    <w:p w14:paraId="6C241B1C" w14:textId="77777777" w:rsidR="00AA72BE" w:rsidRDefault="00AA72BE"/>
    <w:p w14:paraId="6A5C4303" w14:textId="77777777" w:rsidR="00AA72BE" w:rsidRDefault="00AA72BE"/>
    <w:p w14:paraId="7F915D19" w14:textId="77777777" w:rsidR="00AA72BE" w:rsidRDefault="00AA72BE"/>
    <w:p w14:paraId="45AF46B3" w14:textId="77777777" w:rsidR="00AA72BE" w:rsidRDefault="00AA72BE"/>
    <w:p w14:paraId="0AAD2CBF" w14:textId="77777777" w:rsidR="00AA72BE" w:rsidRDefault="00AA72BE"/>
    <w:p w14:paraId="0EC88316" w14:textId="77777777" w:rsidR="00AA72BE" w:rsidRDefault="00AA72BE"/>
    <w:p w14:paraId="12823E59" w14:textId="77777777" w:rsidR="00AA72BE" w:rsidRDefault="00AA72BE"/>
    <w:p w14:paraId="5233091A" w14:textId="77777777" w:rsidR="00AA72BE" w:rsidRDefault="00AA72BE"/>
    <w:p w14:paraId="71FC8DBF" w14:textId="77777777" w:rsidR="00AA72BE" w:rsidRDefault="00C51BFF">
      <w:r>
        <w:rPr>
          <w:noProof/>
          <w:lang w:eastAsia="es-AR" w:bidi="ar-SA"/>
        </w:rPr>
        <w:drawing>
          <wp:inline distT="0" distB="0" distL="0" distR="0" wp14:anchorId="63A01EA1" wp14:editId="07777777">
            <wp:extent cx="5165725" cy="2579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5725" cy="2579370"/>
                    </a:xfrm>
                    <a:prstGeom prst="rect">
                      <a:avLst/>
                    </a:prstGeom>
                    <a:solidFill>
                      <a:srgbClr val="FFFFFF"/>
                    </a:solidFill>
                    <a:ln>
                      <a:noFill/>
                    </a:ln>
                  </pic:spPr>
                </pic:pic>
              </a:graphicData>
            </a:graphic>
          </wp:inline>
        </w:drawing>
      </w:r>
    </w:p>
    <w:p w14:paraId="1ADF11B8" w14:textId="77777777" w:rsidR="00AA72BE" w:rsidRDefault="00AA72BE"/>
    <w:p w14:paraId="136EB60F" w14:textId="0EE4E1AE" w:rsidR="00AA72BE" w:rsidRDefault="00EB5A72">
      <w:r>
        <w:t>FECHA: 24</w:t>
      </w:r>
      <w:r w:rsidR="00C51BFF">
        <w:t>/4/2014</w:t>
      </w:r>
    </w:p>
    <w:p w14:paraId="31B8B1E6" w14:textId="77777777" w:rsidR="00AA72BE" w:rsidRDefault="00AA72BE"/>
    <w:p w14:paraId="77901AB0" w14:textId="77777777" w:rsidR="00AA72BE" w:rsidRDefault="00AA72BE"/>
    <w:tbl>
      <w:tblPr>
        <w:tblW w:w="0" w:type="auto"/>
        <w:tblInd w:w="13" w:type="dxa"/>
        <w:tblLayout w:type="fixed"/>
        <w:tblCellMar>
          <w:top w:w="55" w:type="dxa"/>
          <w:left w:w="55" w:type="dxa"/>
          <w:bottom w:w="55" w:type="dxa"/>
          <w:right w:w="55" w:type="dxa"/>
        </w:tblCellMar>
        <w:tblLook w:val="0000" w:firstRow="0" w:lastRow="0" w:firstColumn="0" w:lastColumn="0" w:noHBand="0" w:noVBand="0"/>
      </w:tblPr>
      <w:tblGrid>
        <w:gridCol w:w="9692"/>
      </w:tblGrid>
      <w:tr w:rsidR="00AA72BE" w14:paraId="1A2422F9" w14:textId="77777777" w:rsidTr="044AECE2">
        <w:trPr>
          <w:trHeight w:val="129"/>
        </w:trPr>
        <w:tc>
          <w:tcPr>
            <w:tcW w:w="9692"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auto"/>
          </w:tcPr>
          <w:p w14:paraId="6D9DC47A" w14:textId="77777777" w:rsidR="00AA72BE" w:rsidRDefault="00C51BFF">
            <w:pPr>
              <w:pStyle w:val="Contenidodelatabla"/>
            </w:pPr>
            <w:r>
              <w:t xml:space="preserve">Preparada por : Paiz Juan Antonio , Vidal </w:t>
            </w:r>
            <w:proofErr w:type="spellStart"/>
            <w:r>
              <w:t>Catuc</w:t>
            </w:r>
            <w:proofErr w:type="spellEnd"/>
            <w:r>
              <w:t xml:space="preserve"> </w:t>
            </w:r>
            <w:proofErr w:type="spellStart"/>
            <w:r>
              <w:t>Julian</w:t>
            </w:r>
            <w:proofErr w:type="spellEnd"/>
            <w:r>
              <w:t xml:space="preserve"> , Altamirano Jonathan</w:t>
            </w:r>
          </w:p>
          <w:p w14:paraId="1C2BD582" w14:textId="77777777" w:rsidR="00AA72BE" w:rsidRDefault="00C51BFF">
            <w:pPr>
              <w:spacing w:line="100" w:lineRule="atLeast"/>
            </w:pPr>
            <w:r>
              <w:t xml:space="preserve">Fase en la que se encuentra el proyecto </w:t>
            </w:r>
            <w:r>
              <w:rPr>
                <w:rFonts w:ascii="sans-serif" w:hAnsi="sans-serif" w:cs="sans-serif"/>
              </w:rPr>
              <w:t xml:space="preserve">: </w:t>
            </w:r>
          </w:p>
          <w:p w14:paraId="7992D1EA" w14:textId="77777777" w:rsidR="00AA72BE" w:rsidRDefault="00C51BFF">
            <w:pPr>
              <w:spacing w:line="100" w:lineRule="atLeast"/>
            </w:pPr>
            <w:r>
              <w:t>Documento a la que se hace referencia: -</w:t>
            </w:r>
          </w:p>
          <w:p w14:paraId="3423E4FA" w14:textId="77777777" w:rsidR="00AA72BE" w:rsidRDefault="00AA72BE">
            <w:pPr>
              <w:pStyle w:val="Contenidodelatabla"/>
            </w:pPr>
          </w:p>
        </w:tc>
      </w:tr>
      <w:tr w:rsidR="00AA72BE" w14:paraId="3DA28F4C" w14:textId="77777777" w:rsidTr="044AECE2">
        <w:trPr>
          <w:trHeight w:val="129"/>
        </w:trPr>
        <w:tc>
          <w:tcPr>
            <w:tcW w:w="9692" w:type="dxa"/>
            <w:tcBorders>
              <w:left w:val="single" w:sz="1" w:space="0" w:color="000000" w:themeColor="text1"/>
              <w:bottom w:val="single" w:sz="1" w:space="0" w:color="000000" w:themeColor="text1"/>
              <w:right w:val="single" w:sz="1" w:space="0" w:color="000000" w:themeColor="text1"/>
            </w:tcBorders>
            <w:shd w:val="clear" w:color="auto" w:fill="auto"/>
          </w:tcPr>
          <w:p w14:paraId="6A029561" w14:textId="4F9FB87E" w:rsidR="00AA72BE" w:rsidRDefault="4F9FB87E">
            <w:pPr>
              <w:pStyle w:val="Contenidodelatabla"/>
            </w:pPr>
            <w:r>
              <w:t xml:space="preserve">Lugar de la entrevista : </w:t>
            </w:r>
            <w:r w:rsidRPr="4F9FB87E">
              <w:rPr>
                <w:rFonts w:ascii="sans-serif" w:eastAsia="sans-serif" w:hAnsi="sans-serif" w:cs="sans-serif"/>
              </w:rPr>
              <w:t>Casa del dueño de la librería</w:t>
            </w:r>
          </w:p>
        </w:tc>
      </w:tr>
      <w:tr w:rsidR="00AA72BE" w14:paraId="4F1EE3D3" w14:textId="77777777" w:rsidTr="044AECE2">
        <w:trPr>
          <w:trHeight w:val="129"/>
        </w:trPr>
        <w:tc>
          <w:tcPr>
            <w:tcW w:w="9692" w:type="dxa"/>
            <w:tcBorders>
              <w:left w:val="single" w:sz="1" w:space="0" w:color="000000" w:themeColor="text1"/>
              <w:bottom w:val="single" w:sz="1" w:space="0" w:color="000000" w:themeColor="text1"/>
              <w:right w:val="single" w:sz="1" w:space="0" w:color="000000" w:themeColor="text1"/>
            </w:tcBorders>
            <w:shd w:val="clear" w:color="auto" w:fill="auto"/>
          </w:tcPr>
          <w:p w14:paraId="620C3DD1" w14:textId="77777777" w:rsidR="00AA72BE" w:rsidRDefault="00C51BFF">
            <w:pPr>
              <w:pStyle w:val="Contenidodelatabla"/>
            </w:pPr>
            <w:r>
              <w:t xml:space="preserve">Entrevistado: </w:t>
            </w:r>
            <w:proofErr w:type="spellStart"/>
            <w:r>
              <w:t>Ruben</w:t>
            </w:r>
            <w:proofErr w:type="spellEnd"/>
            <w:r>
              <w:t xml:space="preserve"> Castillo                   Cargo: dueño</w:t>
            </w:r>
          </w:p>
          <w:p w14:paraId="3A88A1EB" w14:textId="503E3521" w:rsidR="00AA72BE" w:rsidRDefault="4F9FB87E">
            <w:pPr>
              <w:pStyle w:val="Contenidodelatabla"/>
            </w:pPr>
            <w:r>
              <w:t>Objetivo a lograr</w:t>
            </w:r>
            <w:r w:rsidR="00EB5A72">
              <w:t>: donde</w:t>
            </w:r>
            <w:r>
              <w:t xml:space="preserve"> va </w:t>
            </w:r>
            <w:r w:rsidR="00EB5A72">
              <w:t>está</w:t>
            </w:r>
            <w:r>
              <w:t xml:space="preserve"> alojado la </w:t>
            </w:r>
            <w:r w:rsidR="00EB5A72">
              <w:t>página,</w:t>
            </w:r>
            <w:r>
              <w:t xml:space="preserve"> y </w:t>
            </w:r>
            <w:bookmarkStart w:id="0" w:name="_GoBack"/>
            <w:bookmarkEnd w:id="0"/>
            <w:r>
              <w:t xml:space="preserve">cuantas pantallas desean que conforme la </w:t>
            </w:r>
            <w:r w:rsidR="00EB5A72">
              <w:t>página</w:t>
            </w:r>
            <w:r>
              <w:t>.</w:t>
            </w:r>
          </w:p>
          <w:p w14:paraId="77E9CB47" w14:textId="77777777" w:rsidR="00AA72BE" w:rsidRDefault="00AA72BE">
            <w:pPr>
              <w:pStyle w:val="Contenidodelatabla"/>
            </w:pPr>
          </w:p>
        </w:tc>
      </w:tr>
      <w:tr w:rsidR="00AA72BE" w14:paraId="764DE0E9" w14:textId="77777777" w:rsidTr="044AECE2">
        <w:trPr>
          <w:trHeight w:val="23"/>
        </w:trPr>
        <w:tc>
          <w:tcPr>
            <w:tcW w:w="9692" w:type="dxa"/>
            <w:tcBorders>
              <w:left w:val="single" w:sz="1" w:space="0" w:color="000000" w:themeColor="text1"/>
              <w:bottom w:val="single" w:sz="1" w:space="0" w:color="000000" w:themeColor="text1"/>
              <w:right w:val="single" w:sz="1" w:space="0" w:color="000000" w:themeColor="text1"/>
            </w:tcBorders>
            <w:shd w:val="clear" w:color="auto" w:fill="auto"/>
          </w:tcPr>
          <w:p w14:paraId="3886A6B6" w14:textId="09208FBC" w:rsidR="00AA72BE" w:rsidRDefault="4F9FB87E">
            <w:pPr>
              <w:pStyle w:val="Contenidodelatabla"/>
            </w:pPr>
            <w:r>
              <w:t>Conocimiento previo:</w:t>
            </w:r>
          </w:p>
          <w:p w14:paraId="26D4F46B" w14:textId="5BA3AB4D" w:rsidR="00AA72BE" w:rsidRDefault="00EB5A72" w:rsidP="00EB5A72">
            <w:pPr>
              <w:pStyle w:val="Contenidodelatabla"/>
              <w:jc w:val="both"/>
            </w:pPr>
            <w:r>
              <w:rPr>
                <w:rFonts w:cs="sans-serif"/>
              </w:rPr>
              <w:t xml:space="preserve">               </w:t>
            </w:r>
            <w:proofErr w:type="spellStart"/>
            <w:r w:rsidR="00C51BFF">
              <w:rPr>
                <w:rFonts w:cs="sans-serif"/>
              </w:rPr>
              <w:t>CookBooks</w:t>
            </w:r>
            <w:proofErr w:type="spellEnd"/>
            <w:r w:rsidR="00C51BFF">
              <w:rPr>
                <w:rFonts w:cs="sans-serif"/>
              </w:rPr>
              <w:t xml:space="preserve"> es un negocio pequeño manejado por una pareja jubilada. Hasta este momento, </w:t>
            </w:r>
            <w:proofErr w:type="spellStart"/>
            <w:r w:rsidR="00C51BFF">
              <w:rPr>
                <w:rFonts w:cs="sans-serif"/>
              </w:rPr>
              <w:t>Cookbooks</w:t>
            </w:r>
            <w:proofErr w:type="spellEnd"/>
            <w:r w:rsidR="00C51BFF">
              <w:rPr>
                <w:rFonts w:cs="sans-serif"/>
              </w:rPr>
              <w:t xml:space="preserve"> ha vendido sus libros sólo a través de pedidos por correo. Los dueños ahora quieren desarrollar un sistema en línea para vender libros de cocina difíciles de conseguir y agotados a través de internet. Los visitantes podrán hojear diferentes libros de cocina, pero tendrán que crear una cuenta del cliente antes de poder hacer una compra. Los pagos se aceptarán sólo en línea con una tarjeta de crédito reconocida</w:t>
            </w:r>
          </w:p>
          <w:p w14:paraId="524FEE31" w14:textId="380859D7" w:rsidR="00EB5A72" w:rsidRDefault="00EB5A72" w:rsidP="00EB5A72">
            <w:pPr>
              <w:pStyle w:val="Contenidodelatabla"/>
              <w:jc w:val="both"/>
            </w:pPr>
            <w:r>
              <w:t xml:space="preserve">              </w:t>
            </w:r>
            <w:r>
              <w:t>Se iniciara la página  mostrando los libros. La página también  tendrá un buscador; que se puedan elegir los libros por categoría o tema.</w:t>
            </w:r>
          </w:p>
          <w:p w14:paraId="60BCE7D7" w14:textId="7785308D" w:rsidR="00AA72BE" w:rsidRDefault="4F9FB87E" w:rsidP="00EB5A72">
            <w:pPr>
              <w:pStyle w:val="Contenidodelatabla"/>
              <w:jc w:val="both"/>
            </w:pPr>
            <w:r>
              <w:t xml:space="preserve">A demás se </w:t>
            </w:r>
            <w:proofErr w:type="gramStart"/>
            <w:r>
              <w:t>nos</w:t>
            </w:r>
            <w:proofErr w:type="gramEnd"/>
            <w:r>
              <w:t xml:space="preserve"> </w:t>
            </w:r>
            <w:r w:rsidR="00EB5A72">
              <w:t>comentó</w:t>
            </w:r>
            <w:r>
              <w:t xml:space="preserve"> que </w:t>
            </w:r>
            <w:proofErr w:type="spellStart"/>
            <w:r>
              <w:t>cookbook</w:t>
            </w:r>
            <w:proofErr w:type="spellEnd"/>
            <w:r>
              <w:t xml:space="preserve"> tiene 400 </w:t>
            </w:r>
            <w:r w:rsidR="00EB5A72">
              <w:t>clientes,</w:t>
            </w:r>
            <w:r>
              <w:t xml:space="preserve"> pero no son regulares. La venta de los libros ronda entre 15 a 20 libros por mes.</w:t>
            </w:r>
          </w:p>
          <w:p w14:paraId="3774A513" w14:textId="67C57264" w:rsidR="00AA72BE" w:rsidRDefault="00EB5A72" w:rsidP="00EB5A72">
            <w:pPr>
              <w:pStyle w:val="Contenidodelatabla"/>
              <w:jc w:val="both"/>
            </w:pPr>
            <w:r>
              <w:t xml:space="preserve">               </w:t>
            </w:r>
            <w:r w:rsidR="04A912A9">
              <w:t xml:space="preserve">La compra de los libros se podrá ser  cuando los clientes se </w:t>
            </w:r>
            <w:r>
              <w:t>hayan</w:t>
            </w:r>
            <w:r w:rsidR="04A912A9">
              <w:t xml:space="preserve"> </w:t>
            </w:r>
            <w:r>
              <w:t>registrado,</w:t>
            </w:r>
            <w:r w:rsidR="04A912A9">
              <w:t xml:space="preserve"> de lo contrario no se podrá hacer dicha </w:t>
            </w:r>
            <w:r>
              <w:t>compra. También</w:t>
            </w:r>
            <w:r w:rsidR="04A912A9">
              <w:t xml:space="preserve"> podrán hacer varias compras simultáneamente, y en envió de hará por </w:t>
            </w:r>
            <w:r>
              <w:t>correo,</w:t>
            </w:r>
            <w:r w:rsidR="04A912A9">
              <w:t xml:space="preserve"> teniendo un seguimiento del mismo. Las forma de pago serán por tarjeta en bancos conocidos</w:t>
            </w:r>
          </w:p>
          <w:p w14:paraId="6ADF0686" w14:textId="16191768" w:rsidR="00AA72BE" w:rsidRDefault="00AA72BE" w:rsidP="00EB5A72">
            <w:pPr>
              <w:pStyle w:val="Contenidodelatabla"/>
              <w:jc w:val="both"/>
            </w:pPr>
          </w:p>
          <w:p w14:paraId="6FE20315" w14:textId="77777777" w:rsidR="00AA72BE" w:rsidRDefault="00AA72BE">
            <w:pPr>
              <w:pStyle w:val="Contenidodelatabla"/>
            </w:pPr>
          </w:p>
          <w:p w14:paraId="5D1514EF" w14:textId="77777777" w:rsidR="00AA72BE" w:rsidRDefault="00C51BFF">
            <w:pPr>
              <w:pStyle w:val="Contenidodelatabla"/>
            </w:pPr>
            <w:r>
              <w:t>Cuerpo de la entrevista:</w:t>
            </w:r>
          </w:p>
          <w:p w14:paraId="77F67F94" w14:textId="77777777" w:rsidR="00AA72BE" w:rsidRDefault="00AA72BE">
            <w:pPr>
              <w:pStyle w:val="Contenidodelatabla"/>
            </w:pPr>
          </w:p>
          <w:p w14:paraId="32932D1C" w14:textId="77777777" w:rsidR="00AA72BE" w:rsidRDefault="00C51BFF">
            <w:pPr>
              <w:pStyle w:val="Contenidodelatabla"/>
            </w:pPr>
            <w:r>
              <w:t xml:space="preserve">Desea que la empresa se encargue del mantenimiento de la </w:t>
            </w:r>
            <w:proofErr w:type="spellStart"/>
            <w:r>
              <w:t>pagina</w:t>
            </w:r>
            <w:proofErr w:type="spellEnd"/>
            <w:proofErr w:type="gramStart"/>
            <w:r>
              <w:t>?</w:t>
            </w:r>
            <w:proofErr w:type="gramEnd"/>
          </w:p>
          <w:p w14:paraId="01880441" w14:textId="4B184FA8" w:rsidR="00AA72BE" w:rsidRDefault="00C51BFF">
            <w:pPr>
              <w:pStyle w:val="Contenidodelatabla"/>
            </w:pPr>
            <w:r>
              <w:t xml:space="preserve">Respuesta : no , el </w:t>
            </w:r>
            <w:proofErr w:type="spellStart"/>
            <w:r>
              <w:t>hosting</w:t>
            </w:r>
            <w:proofErr w:type="spellEnd"/>
            <w:r>
              <w:t xml:space="preserve"> se </w:t>
            </w:r>
            <w:proofErr w:type="spellStart"/>
            <w:r>
              <w:t>tercerizara</w:t>
            </w:r>
            <w:proofErr w:type="spellEnd"/>
            <w:r>
              <w:t xml:space="preserve"> </w:t>
            </w:r>
            <w:r w:rsidR="00EB5A72">
              <w:t xml:space="preserve">, y </w:t>
            </w:r>
            <w:proofErr w:type="spellStart"/>
            <w:r w:rsidR="00EB5A72">
              <w:t>ademas</w:t>
            </w:r>
            <w:proofErr w:type="spellEnd"/>
            <w:r>
              <w:t xml:space="preserve"> poder tener acceso como administrador</w:t>
            </w:r>
          </w:p>
          <w:p w14:paraId="6D9875DA" w14:textId="77777777" w:rsidR="00AA72BE" w:rsidRDefault="00AA72BE">
            <w:pPr>
              <w:pStyle w:val="Contenidodelatabla"/>
            </w:pPr>
          </w:p>
          <w:p w14:paraId="23B01254" w14:textId="6C143B4B" w:rsidR="00AA72BE" w:rsidRDefault="00EB5A72">
            <w:pPr>
              <w:pStyle w:val="Contenidodelatabla"/>
            </w:pPr>
            <w:r>
              <w:t>Se</w:t>
            </w:r>
            <w:r w:rsidR="04A912A9">
              <w:t xml:space="preserve"> le pregunto </w:t>
            </w:r>
            <w:r>
              <w:t>cómo</w:t>
            </w:r>
            <w:r w:rsidR="04A912A9">
              <w:t xml:space="preserve"> desearía que su </w:t>
            </w:r>
            <w:r>
              <w:t>página</w:t>
            </w:r>
            <w:r w:rsidR="04A912A9">
              <w:t xml:space="preserve"> funcione</w:t>
            </w:r>
            <w:proofErr w:type="gramStart"/>
            <w:r w:rsidR="04A912A9">
              <w:t>?</w:t>
            </w:r>
            <w:proofErr w:type="gramEnd"/>
          </w:p>
          <w:p w14:paraId="39562258" w14:textId="1EF9577D" w:rsidR="00AA72BE" w:rsidRDefault="04A912A9" w:rsidP="00EB5A72">
            <w:pPr>
              <w:pStyle w:val="Contenidodelatabla"/>
            </w:pPr>
            <w:r>
              <w:t xml:space="preserve">Respuesta :la </w:t>
            </w:r>
            <w:r w:rsidR="00EB5A72">
              <w:t>página</w:t>
            </w:r>
            <w:r>
              <w:t xml:space="preserve"> debe tener una pantallas de inicio, catalogo, c</w:t>
            </w:r>
            <w:r w:rsidR="00EB5A72">
              <w:t>ompra , reservas, administrador</w:t>
            </w:r>
          </w:p>
          <w:p w14:paraId="46C48A17" w14:textId="6F83BFEB" w:rsidR="00AA72BE" w:rsidRDefault="1F4979D0" w:rsidP="00EB5A72">
            <w:pPr>
              <w:pStyle w:val="Contenidodelatabla"/>
            </w:pPr>
            <w:r>
              <w:t xml:space="preserve">, la pantalla de administrador tiene que poder ir a pantalla de historial de ventas, estadística y </w:t>
            </w:r>
            <w:r w:rsidR="00EB5A72">
              <w:t>notas.</w:t>
            </w:r>
          </w:p>
          <w:p w14:paraId="630C5780" w14:textId="770E2D87" w:rsidR="00AA72BE" w:rsidRDefault="00C51BFF" w:rsidP="00EB5A72">
            <w:r>
              <w:t xml:space="preserve">     inicio: mostrara la entrada de la </w:t>
            </w:r>
            <w:r w:rsidR="00EB5A72">
              <w:t>página</w:t>
            </w:r>
            <w:r>
              <w:t xml:space="preserve"> con fotos del negocio, y libros , con un buscador en el cual los usuarios puedan buscar libros, también que puedan suscribirse como clientes</w:t>
            </w:r>
          </w:p>
          <w:p w14:paraId="34C7D7B0" w14:textId="2C2055CF" w:rsidR="00AA72BE" w:rsidRDefault="1F4979D0" w:rsidP="00EB5A72">
            <w:pPr>
              <w:pStyle w:val="Contenidodelatabla"/>
            </w:pPr>
            <w:r>
              <w:t xml:space="preserve">     catalogo: el buscador dará uno o varios resultados </w:t>
            </w:r>
          </w:p>
          <w:p w14:paraId="08462D1A" w14:textId="53C85D4B" w:rsidR="00AA72BE" w:rsidRDefault="1F4979D0">
            <w:pPr>
              <w:pStyle w:val="Contenidodelatabla"/>
            </w:pPr>
            <w:r>
              <w:t xml:space="preserve">    compra : solamente los usuarios registrados podrán hacer la compra </w:t>
            </w:r>
          </w:p>
          <w:p w14:paraId="0AF38ECB" w14:textId="7161F871" w:rsidR="00AA72BE" w:rsidRDefault="1F4979D0">
            <w:pPr>
              <w:pStyle w:val="Contenidodelatabla"/>
            </w:pPr>
            <w:r>
              <w:t xml:space="preserve">     reservas: esta pantalla aparecerá si no se tiene el libro en el stock</w:t>
            </w:r>
          </w:p>
          <w:p w14:paraId="5CE31F38" w14:textId="2D6DCE63" w:rsidR="00AA72BE" w:rsidRDefault="1F4979D0">
            <w:pPr>
              <w:pStyle w:val="Contenidodelatabla"/>
            </w:pPr>
            <w:r>
              <w:t xml:space="preserve">    administrador: esta pantalla es pura y exclusivamente para el administrador , los cuales le da opciones para: agregar , poner y sacar libros; ver el historial de ventas, llevar un inventario de los mismos; tener una estadística de ventas</w:t>
            </w:r>
          </w:p>
          <w:p w14:paraId="667A9819" w14:textId="77777777" w:rsidR="00AA72BE" w:rsidRDefault="00AA72BE">
            <w:pPr>
              <w:pStyle w:val="Contenidodelatabla"/>
            </w:pPr>
          </w:p>
          <w:p w14:paraId="54404838" w14:textId="002EE1DB" w:rsidR="00AA72BE" w:rsidRDefault="1F4979D0">
            <w:r>
              <w:t>Va hacer apta para móvil</w:t>
            </w:r>
            <w:proofErr w:type="gramStart"/>
            <w:r>
              <w:t>?</w:t>
            </w:r>
            <w:proofErr w:type="gramEnd"/>
          </w:p>
          <w:p w14:paraId="579E68BB" w14:textId="31BFBF86" w:rsidR="00AA72BE" w:rsidRDefault="1F4979D0">
            <w:pPr>
              <w:pStyle w:val="Contenidodelatabla"/>
            </w:pPr>
            <w:r>
              <w:t xml:space="preserve">   Respuesta : </w:t>
            </w:r>
            <w:proofErr w:type="spellStart"/>
            <w:r>
              <w:t>nose</w:t>
            </w:r>
            <w:proofErr w:type="spellEnd"/>
            <w:r>
              <w:t xml:space="preserve"> , tal </w:t>
            </w:r>
            <w:r w:rsidR="00EB5A72">
              <w:t>vez</w:t>
            </w:r>
            <w:r>
              <w:t xml:space="preserve"> </w:t>
            </w:r>
            <w:r w:rsidR="00EB5A72">
              <w:t>más</w:t>
            </w:r>
            <w:r>
              <w:t xml:space="preserve"> adelante</w:t>
            </w:r>
          </w:p>
          <w:p w14:paraId="4C0F5EF3" w14:textId="77777777" w:rsidR="00AA72BE" w:rsidRDefault="00AA72BE">
            <w:pPr>
              <w:pStyle w:val="Contenidodelatabla"/>
            </w:pPr>
          </w:p>
        </w:tc>
      </w:tr>
      <w:tr w:rsidR="00AA72BE" w14:paraId="7BD98B93" w14:textId="77777777" w:rsidTr="044AECE2">
        <w:trPr>
          <w:trHeight w:val="13578"/>
        </w:trPr>
        <w:tc>
          <w:tcPr>
            <w:tcW w:w="9692" w:type="dxa"/>
            <w:tcBorders>
              <w:left w:val="single" w:sz="1" w:space="0" w:color="000000" w:themeColor="text1"/>
              <w:bottom w:val="single" w:sz="1" w:space="0" w:color="000000" w:themeColor="text1"/>
              <w:right w:val="single" w:sz="1" w:space="0" w:color="000000" w:themeColor="text1"/>
            </w:tcBorders>
            <w:shd w:val="clear" w:color="auto" w:fill="auto"/>
          </w:tcPr>
          <w:p w14:paraId="5716FA92" w14:textId="77777777" w:rsidR="00AA72BE" w:rsidRDefault="00C51BFF">
            <w:pPr>
              <w:pStyle w:val="Contenidodelatabla"/>
              <w:rPr>
                <w:u w:val="single"/>
              </w:rPr>
            </w:pPr>
            <w:r>
              <w:lastRenderedPageBreak/>
              <w:t xml:space="preserve"> </w:t>
            </w:r>
            <w:r>
              <w:rPr>
                <w:u w:val="single"/>
              </w:rPr>
              <w:t>Conclusión de la entrevista</w:t>
            </w:r>
          </w:p>
          <w:p w14:paraId="3602BF7C" w14:textId="77777777" w:rsidR="00AA72BE" w:rsidRDefault="00AA72BE">
            <w:pPr>
              <w:pStyle w:val="Contenidodelatabla"/>
              <w:rPr>
                <w:u w:val="single"/>
              </w:rPr>
            </w:pPr>
          </w:p>
          <w:p w14:paraId="7F4465BC" w14:textId="77777777" w:rsidR="00AA72BE" w:rsidRDefault="00C51BFF">
            <w:pPr>
              <w:pStyle w:val="Contenidodelatabla"/>
            </w:pPr>
            <w:r>
              <w:t xml:space="preserve">Informe final: </w:t>
            </w:r>
          </w:p>
          <w:p w14:paraId="76459F5F" w14:textId="2ACFACB6" w:rsidR="00AA72BE" w:rsidRDefault="624F3877">
            <w:pPr>
              <w:pStyle w:val="Contenidodelatabla"/>
            </w:pPr>
            <w:r>
              <w:t xml:space="preserve">      Se nos dio </w:t>
            </w:r>
            <w:r w:rsidR="00EB5A72">
              <w:t>más</w:t>
            </w:r>
            <w:r>
              <w:t xml:space="preserve"> información , en este caso como desea ser alojado la </w:t>
            </w:r>
            <w:r w:rsidR="00EB5A72">
              <w:t>página</w:t>
            </w:r>
            <w:r>
              <w:t xml:space="preserve"> , y como serán las pantallas del mismo</w:t>
            </w:r>
          </w:p>
          <w:p w14:paraId="1D053749" w14:textId="77777777" w:rsidR="00AA72BE" w:rsidRDefault="00C51BFF">
            <w:pPr>
              <w:pStyle w:val="Contenidodelatabla"/>
            </w:pPr>
            <w:r>
              <w:t xml:space="preserve">   </w:t>
            </w:r>
          </w:p>
          <w:p w14:paraId="08500532" w14:textId="77777777" w:rsidR="00AA72BE" w:rsidRDefault="00C51BFF">
            <w:pPr>
              <w:pStyle w:val="Contenidodelatabla"/>
            </w:pPr>
            <w:r>
              <w:t>Informe obtenida en detalle:</w:t>
            </w:r>
          </w:p>
          <w:p w14:paraId="5B9747A2" w14:textId="2FF2FCFB" w:rsidR="00AA72BE" w:rsidRDefault="56C3B2E2">
            <w:pPr>
              <w:pStyle w:val="Contenidodelatabla"/>
            </w:pPr>
            <w:r>
              <w:t xml:space="preserve">       El </w:t>
            </w:r>
            <w:proofErr w:type="spellStart"/>
            <w:r>
              <w:t>hosting</w:t>
            </w:r>
            <w:proofErr w:type="spellEnd"/>
            <w:r>
              <w:t xml:space="preserve">  lo buscara el , y la forma de </w:t>
            </w:r>
            <w:r w:rsidR="00EB5A72">
              <w:t>cómo</w:t>
            </w:r>
            <w:r>
              <w:t xml:space="preserve"> será distribuido las pantalla será de esta forma :</w:t>
            </w:r>
          </w:p>
          <w:p w14:paraId="1E3A0508" w14:textId="77777777" w:rsidR="00AA72BE" w:rsidRDefault="00AA72BE">
            <w:pPr>
              <w:pStyle w:val="Contenidodelatabla"/>
            </w:pPr>
          </w:p>
          <w:p w14:paraId="5641DC5F" w14:textId="1772DBDD" w:rsidR="00AA72BE" w:rsidRDefault="00C51BFF">
            <w:pPr>
              <w:pStyle w:val="Contenidodelatabla"/>
            </w:pPr>
            <w:r>
              <w:t xml:space="preserve">Para ello la </w:t>
            </w:r>
            <w:r w:rsidR="00EB5A72">
              <w:t>página</w:t>
            </w:r>
            <w:r>
              <w:t xml:space="preserve"> </w:t>
            </w:r>
            <w:r w:rsidR="00EB5A72">
              <w:t>tendrá</w:t>
            </w:r>
            <w:r>
              <w:t xml:space="preserve"> la siguiente funcionalidad:</w:t>
            </w:r>
            <w:r>
              <w:rPr>
                <w:noProof/>
                <w:lang w:eastAsia="es-AR" w:bidi="ar-SA"/>
              </w:rPr>
              <w:drawing>
                <wp:anchor distT="0" distB="0" distL="0" distR="0" simplePos="0" relativeHeight="251657728" behindDoc="0" locked="0" layoutInCell="1" allowOverlap="1" wp14:anchorId="6BAD49ED" wp14:editId="07777777">
                  <wp:simplePos x="0" y="0"/>
                  <wp:positionH relativeFrom="column">
                    <wp:align>center</wp:align>
                  </wp:positionH>
                  <wp:positionV relativeFrom="paragraph">
                    <wp:posOffset>0</wp:posOffset>
                  </wp:positionV>
                  <wp:extent cx="5474970" cy="4989195"/>
                  <wp:effectExtent l="0" t="0" r="0" b="190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4970" cy="49891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44AECE2">
              <w:t xml:space="preserve"> </w:t>
            </w:r>
          </w:p>
          <w:p w14:paraId="4D3E13F6" w14:textId="62362490" w:rsidR="00AA72BE" w:rsidRDefault="00C51BFF">
            <w:pPr>
              <w:pStyle w:val="Contenidodelatabla"/>
            </w:pPr>
            <w:r>
              <w:t xml:space="preserve">     inicio: mostrara la entrada de la </w:t>
            </w:r>
            <w:r w:rsidR="00EB5A72">
              <w:t>página</w:t>
            </w:r>
            <w:r>
              <w:t xml:space="preserve"> con fotos del negocio, y libros , con un buscador en el cual los usuarios puedan buscar libros, también que puedan suscribirse como clientes</w:t>
            </w:r>
          </w:p>
          <w:p w14:paraId="113FA5E8" w14:textId="433D5D36" w:rsidR="00AA72BE" w:rsidRDefault="624F3877">
            <w:pPr>
              <w:pStyle w:val="Contenidodelatabla"/>
            </w:pPr>
            <w:r>
              <w:t xml:space="preserve">     catalogo: el buscador dará uno o varios resultados </w:t>
            </w:r>
          </w:p>
          <w:p w14:paraId="2C2B798E" w14:textId="2C5BCE1D" w:rsidR="00AA72BE" w:rsidRDefault="624F3877">
            <w:pPr>
              <w:pStyle w:val="Contenidodelatabla"/>
            </w:pPr>
            <w:r>
              <w:t xml:space="preserve">    compra : solamente los usuarios registrados podrán hacer la compra </w:t>
            </w:r>
          </w:p>
          <w:p w14:paraId="30000B31" w14:textId="6456A802" w:rsidR="00AA72BE" w:rsidRDefault="624F3877">
            <w:pPr>
              <w:pStyle w:val="Contenidodelatabla"/>
            </w:pPr>
            <w:r>
              <w:t xml:space="preserve">     reservas: esta pantalla aparecerá si no se tiene el libro en el stock</w:t>
            </w:r>
          </w:p>
          <w:p w14:paraId="238CB2F9" w14:textId="3144EE29" w:rsidR="00AA72BE" w:rsidRDefault="624F3877">
            <w:pPr>
              <w:pStyle w:val="Contenidodelatabla"/>
            </w:pPr>
            <w:r>
              <w:t xml:space="preserve">    administrador: esta pantalla es pura y exclusivamente para el administrador , los cuales le da opciones para: agregar , poner y sacar libros; ver el historial de ventas, llevar un inventario de los mismos; tener una estadística de ventas</w:t>
            </w:r>
          </w:p>
          <w:p w14:paraId="54A39CF6" w14:textId="77777777" w:rsidR="00AA72BE" w:rsidRDefault="00AA72BE">
            <w:pPr>
              <w:pStyle w:val="Contenidodelatabla"/>
            </w:pPr>
          </w:p>
          <w:p w14:paraId="7F999B1B" w14:textId="522583F3" w:rsidR="00AA72BE" w:rsidRDefault="00C51BFF">
            <w:pPr>
              <w:pStyle w:val="Contenidodelatabla"/>
            </w:pPr>
            <w:r>
              <w:t>Informe pendiente:</w:t>
            </w:r>
            <w:r w:rsidR="00EB5A72">
              <w:t>--</w:t>
            </w:r>
          </w:p>
          <w:p w14:paraId="6790F5DC" w14:textId="72BA60FE" w:rsidR="00AA72BE" w:rsidRDefault="624F3877">
            <w:pPr>
              <w:pStyle w:val="Contenidodelatabla"/>
            </w:pPr>
            <w:r>
              <w:t>Documentación que se deben entregar:</w:t>
            </w:r>
          </w:p>
        </w:tc>
      </w:tr>
    </w:tbl>
    <w:p w14:paraId="6C15C039" w14:textId="77777777" w:rsidR="00AA72BE" w:rsidRDefault="00AA72BE"/>
    <w:sectPr w:rsidR="00AA72BE">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BFF"/>
    <w:rsid w:val="00AA72BE"/>
    <w:rsid w:val="00C51BFF"/>
    <w:rsid w:val="00EB5A72"/>
    <w:rsid w:val="044AECE2"/>
    <w:rsid w:val="04A912A9"/>
    <w:rsid w:val="1F4979D0"/>
    <w:rsid w:val="4F9FB87E"/>
    <w:rsid w:val="56C3B2E2"/>
    <w:rsid w:val="624F387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8A39D90"/>
  <w15:chartTrackingRefBased/>
  <w15:docId w15:val="{4DA2253F-603A-48FA-837C-43FB27C8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val="es-AR"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2">
    <w:name w:val="Fuente de párrafo predeter.2"/>
  </w:style>
  <w:style w:type="character" w:customStyle="1" w:styleId="Fuentedeprrafopredeter1">
    <w:name w:val="Fuente de párrafo predeter.1"/>
  </w:style>
  <w:style w:type="paragraph" w:customStyle="1" w:styleId="Encabezado3">
    <w:name w:val="Encabezado3"/>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Encabezado2">
    <w:name w:val="Encabezado2"/>
    <w:basedOn w:val="Normal"/>
    <w:next w:val="Textoindependiente"/>
    <w:pPr>
      <w:keepNext/>
      <w:spacing w:before="240" w:after="120"/>
    </w:pPr>
    <w:rPr>
      <w:rFonts w:ascii="Arial" w:eastAsia="Microsoft YaHei" w:hAnsi="Arial"/>
      <w:sz w:val="28"/>
      <w:szCs w:val="28"/>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589</Words>
  <Characters>3241</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Federico Paiz</dc:creator>
  <cp:keywords/>
  <cp:lastModifiedBy>Federico Paiz</cp:lastModifiedBy>
  <cp:revision>8</cp:revision>
  <cp:lastPrinted>2014-05-12T22:27:00Z</cp:lastPrinted>
  <dcterms:created xsi:type="dcterms:W3CDTF">2014-05-12T22:23:00Z</dcterms:created>
  <dcterms:modified xsi:type="dcterms:W3CDTF">2014-05-13T03:56:00Z</dcterms:modified>
</cp:coreProperties>
</file>